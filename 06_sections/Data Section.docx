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ACCF6" w14:textId="58479858"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1F045A">
        <w:rPr>
          <w:rFonts w:asciiTheme="majorBidi" w:eastAsia="Times New Roman" w:hAnsiTheme="majorBidi" w:cstheme="majorBidi"/>
          <w:color w:val="000000"/>
          <w:sz w:val="24"/>
          <w:szCs w:val="24"/>
        </w:rPr>
        <w:t>First, for our reports on violence, we rely on victim-based reports from the Chicago Police Department's online data portal. Each report of a crime contains an Illinois Uniform Reporting code (</w:t>
      </w:r>
      <w:r w:rsidRPr="001F045A">
        <w:rPr>
          <w:rFonts w:asciiTheme="majorBidi" w:eastAsia="Times New Roman" w:hAnsiTheme="majorBidi" w:cstheme="majorBidi"/>
          <w:color w:val="000000"/>
          <w:sz w:val="24"/>
          <w:szCs w:val="24"/>
          <w:u w:val="single"/>
        </w:rPr>
        <w:t>IUCR</w:t>
      </w:r>
      <w:r w:rsidRPr="001F045A">
        <w:rPr>
          <w:rFonts w:asciiTheme="majorBidi" w:eastAsia="Times New Roman" w:hAnsiTheme="majorBidi" w:cstheme="majorBidi"/>
          <w:color w:val="000000"/>
          <w:sz w:val="24"/>
          <w:szCs w:val="24"/>
        </w:rPr>
        <w:t xml:space="preserve">) classifying the crime, a date, and a latitude and longitude for each event. We subset the data to focus solely on homicides and gun crime, including first-degree murder, second-degree murder and aggravated battery involving use of a </w:t>
      </w:r>
      <w:proofErr w:type="gramStart"/>
      <w:r w:rsidRPr="001F045A">
        <w:rPr>
          <w:rFonts w:asciiTheme="majorBidi" w:eastAsia="Times New Roman" w:hAnsiTheme="majorBidi" w:cstheme="majorBidi"/>
          <w:color w:val="000000"/>
          <w:sz w:val="24"/>
          <w:szCs w:val="24"/>
        </w:rPr>
        <w:t>hand-gun</w:t>
      </w:r>
      <w:proofErr w:type="gramEnd"/>
      <w:r w:rsidRPr="001F045A">
        <w:rPr>
          <w:rFonts w:asciiTheme="majorBidi" w:eastAsia="Times New Roman" w:hAnsiTheme="majorBidi" w:cstheme="majorBidi"/>
          <w:color w:val="000000"/>
          <w:sz w:val="24"/>
          <w:szCs w:val="24"/>
        </w:rPr>
        <w:t xml:space="preserve"> or firearm. In data spanning from January 1st, </w:t>
      </w:r>
      <w:del w:id="0" w:author="Brendan Cooley" w:date="2020-03-20T08:19:00Z">
        <w:r w:rsidRPr="001F045A" w:rsidDel="00D94C97">
          <w:rPr>
            <w:rFonts w:asciiTheme="majorBidi" w:eastAsia="Times New Roman" w:hAnsiTheme="majorBidi" w:cstheme="majorBidi"/>
            <w:color w:val="000000"/>
            <w:sz w:val="24"/>
            <w:szCs w:val="24"/>
          </w:rPr>
          <w:delText xml:space="preserve">2001 </w:delText>
        </w:r>
      </w:del>
      <w:ins w:id="1" w:author="Brendan Cooley" w:date="2020-03-20T08:19:00Z">
        <w:r w:rsidR="00D94C97">
          <w:rPr>
            <w:rFonts w:asciiTheme="majorBidi" w:eastAsia="Times New Roman" w:hAnsiTheme="majorBidi" w:cstheme="majorBidi"/>
            <w:color w:val="000000"/>
            <w:sz w:val="24"/>
            <w:szCs w:val="24"/>
          </w:rPr>
          <w:t>TKTK</w:t>
        </w:r>
        <w:r w:rsidR="00D94C97" w:rsidRPr="001F045A">
          <w:rPr>
            <w:rFonts w:asciiTheme="majorBidi" w:eastAsia="Times New Roman" w:hAnsiTheme="majorBidi" w:cstheme="majorBidi"/>
            <w:color w:val="000000"/>
            <w:sz w:val="24"/>
            <w:szCs w:val="24"/>
          </w:rPr>
          <w:t xml:space="preserve"> </w:t>
        </w:r>
      </w:ins>
      <w:r w:rsidRPr="001F045A">
        <w:rPr>
          <w:rFonts w:asciiTheme="majorBidi" w:eastAsia="Times New Roman" w:hAnsiTheme="majorBidi" w:cstheme="majorBidi"/>
          <w:color w:val="000000"/>
          <w:sz w:val="24"/>
          <w:szCs w:val="24"/>
        </w:rPr>
        <w:t xml:space="preserve">to December 31st </w:t>
      </w:r>
      <w:del w:id="2" w:author="Brendan Cooley" w:date="2020-03-20T08:19:00Z">
        <w:r w:rsidRPr="001F045A" w:rsidDel="00D94C97">
          <w:rPr>
            <w:rFonts w:asciiTheme="majorBidi" w:eastAsia="Times New Roman" w:hAnsiTheme="majorBidi" w:cstheme="majorBidi"/>
            <w:color w:val="000000"/>
            <w:sz w:val="24"/>
            <w:szCs w:val="24"/>
          </w:rPr>
          <w:delText>2018</w:delText>
        </w:r>
      </w:del>
      <w:ins w:id="3" w:author="Brendan Cooley" w:date="2020-03-20T08:19:00Z">
        <w:r w:rsidR="00D94C97">
          <w:rPr>
            <w:rFonts w:asciiTheme="majorBidi" w:eastAsia="Times New Roman" w:hAnsiTheme="majorBidi" w:cstheme="majorBidi"/>
            <w:color w:val="000000"/>
            <w:sz w:val="24"/>
            <w:szCs w:val="24"/>
          </w:rPr>
          <w:t>TKTK</w:t>
        </w:r>
      </w:ins>
      <w:r w:rsidRPr="001F045A">
        <w:rPr>
          <w:rFonts w:asciiTheme="majorBidi" w:eastAsia="Times New Roman" w:hAnsiTheme="majorBidi" w:cstheme="majorBidi"/>
          <w:color w:val="000000"/>
          <w:sz w:val="24"/>
          <w:szCs w:val="24"/>
        </w:rPr>
        <w:t xml:space="preserve">, there are </w:t>
      </w:r>
      <w:r>
        <w:rPr>
          <w:rFonts w:asciiTheme="majorBidi" w:eastAsia="Times New Roman" w:hAnsiTheme="majorBidi" w:cstheme="majorBidi"/>
          <w:color w:val="000000"/>
          <w:sz w:val="24"/>
          <w:szCs w:val="24"/>
        </w:rPr>
        <w:t xml:space="preserve">such </w:t>
      </w:r>
      <w:r w:rsidRPr="001F045A">
        <w:rPr>
          <w:rFonts w:asciiTheme="majorBidi" w:eastAsia="Times New Roman" w:hAnsiTheme="majorBidi" w:cstheme="majorBidi"/>
          <w:color w:val="800000"/>
          <w:sz w:val="24"/>
          <w:szCs w:val="24"/>
        </w:rPr>
        <w:t>\</w:t>
      </w:r>
      <w:proofErr w:type="spellStart"/>
      <w:proofErr w:type="gramStart"/>
      <w:r w:rsidRPr="001F045A">
        <w:rPr>
          <w:rFonts w:asciiTheme="majorBidi" w:eastAsia="Times New Roman" w:hAnsiTheme="majorBidi" w:cstheme="majorBidi"/>
          <w:color w:val="800000"/>
          <w:sz w:val="24"/>
          <w:szCs w:val="24"/>
        </w:rPr>
        <w:t>textbf</w:t>
      </w:r>
      <w:proofErr w:type="spellEnd"/>
      <w:r w:rsidRPr="001F045A">
        <w:rPr>
          <w:rFonts w:asciiTheme="majorBidi" w:eastAsia="Times New Roman" w:hAnsiTheme="majorBidi" w:cstheme="majorBidi"/>
          <w:color w:val="000000"/>
          <w:sz w:val="24"/>
          <w:szCs w:val="24"/>
        </w:rPr>
        <w:t>{</w:t>
      </w:r>
      <w:proofErr w:type="gramEnd"/>
      <w:r w:rsidRPr="001F045A">
        <w:rPr>
          <w:rFonts w:asciiTheme="majorBidi" w:eastAsia="Times New Roman" w:hAnsiTheme="majorBidi" w:cstheme="majorBidi"/>
          <w:color w:val="000000"/>
          <w:sz w:val="24"/>
          <w:szCs w:val="24"/>
        </w:rPr>
        <w:t>FILL IN} instances of violence.</w:t>
      </w:r>
      <w:r w:rsidR="006167D7">
        <w:rPr>
          <w:rFonts w:asciiTheme="majorBidi" w:eastAsia="Times New Roman" w:hAnsiTheme="majorBidi" w:cstheme="majorBidi"/>
          <w:color w:val="000000"/>
          <w:sz w:val="24"/>
          <w:szCs w:val="24"/>
        </w:rPr>
        <w:t xml:space="preserve"> </w:t>
      </w:r>
      <w:r w:rsidR="006167D7" w:rsidRPr="001F045A">
        <w:rPr>
          <w:rFonts w:asciiTheme="majorBidi" w:eastAsia="Times New Roman" w:hAnsiTheme="majorBidi" w:cstheme="majorBidi"/>
          <w:color w:val="000000"/>
          <w:sz w:val="24"/>
          <w:szCs w:val="24"/>
        </w:rPr>
        <w:t xml:space="preserve">Violence does not follow a uniform spatial distribution as can be seen in the figure below. </w:t>
      </w:r>
      <w:r w:rsidR="006167D7" w:rsidRPr="001F045A">
        <w:rPr>
          <w:rFonts w:asciiTheme="majorBidi" w:eastAsia="Times New Roman" w:hAnsiTheme="majorBidi" w:cstheme="majorBidi"/>
          <w:color w:val="800000"/>
          <w:sz w:val="24"/>
          <w:szCs w:val="24"/>
        </w:rPr>
        <w:t>\</w:t>
      </w:r>
      <w:proofErr w:type="spellStart"/>
      <w:proofErr w:type="gramStart"/>
      <w:r w:rsidR="006167D7" w:rsidRPr="001F045A">
        <w:rPr>
          <w:rFonts w:asciiTheme="majorBidi" w:eastAsia="Times New Roman" w:hAnsiTheme="majorBidi" w:cstheme="majorBidi"/>
          <w:color w:val="800000"/>
          <w:sz w:val="24"/>
          <w:szCs w:val="24"/>
        </w:rPr>
        <w:t>textbf</w:t>
      </w:r>
      <w:proofErr w:type="spellEnd"/>
      <w:r w:rsidR="006167D7" w:rsidRPr="001F045A">
        <w:rPr>
          <w:rFonts w:asciiTheme="majorBidi" w:eastAsia="Times New Roman" w:hAnsiTheme="majorBidi" w:cstheme="majorBidi"/>
          <w:color w:val="000000"/>
          <w:sz w:val="24"/>
          <w:szCs w:val="24"/>
        </w:rPr>
        <w:t>{</w:t>
      </w:r>
      <w:proofErr w:type="gramEnd"/>
      <w:r w:rsidR="006167D7" w:rsidRPr="001F045A">
        <w:rPr>
          <w:rFonts w:asciiTheme="majorBidi" w:eastAsia="Times New Roman" w:hAnsiTheme="majorBidi" w:cstheme="majorBidi"/>
          <w:color w:val="000000"/>
          <w:sz w:val="24"/>
          <w:szCs w:val="24"/>
        </w:rPr>
        <w:t>Figure of violence in Chicago about here}.</w:t>
      </w:r>
      <w:r w:rsidRPr="001F045A">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 xml:space="preserve">As is typical in such administrative data, there is no information available about whether individual crimes were committed by </w:t>
      </w:r>
      <w:r w:rsidRPr="001F045A">
        <w:rPr>
          <w:rFonts w:asciiTheme="majorBidi" w:eastAsia="Times New Roman" w:hAnsiTheme="majorBidi" w:cstheme="majorBidi"/>
          <w:color w:val="000000"/>
          <w:sz w:val="24"/>
          <w:szCs w:val="24"/>
        </w:rPr>
        <w:t>gang-members</w:t>
      </w:r>
      <w:r>
        <w:rPr>
          <w:rFonts w:asciiTheme="majorBidi" w:eastAsia="Times New Roman" w:hAnsiTheme="majorBidi" w:cstheme="majorBidi"/>
          <w:color w:val="000000"/>
          <w:sz w:val="24"/>
          <w:szCs w:val="24"/>
        </w:rPr>
        <w:t>.</w:t>
      </w:r>
    </w:p>
    <w:p w14:paraId="6DC1CA1F"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3E74030B" w14:textId="32026980" w:rsidR="001F045A" w:rsidRPr="001F045A" w:rsidRDefault="006167D7" w:rsidP="0061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Pr>
          <w:rFonts w:asciiTheme="majorBidi" w:eastAsia="Times New Roman" w:hAnsiTheme="majorBidi" w:cstheme="majorBidi"/>
          <w:color w:val="000000"/>
          <w:sz w:val="24"/>
          <w:szCs w:val="24"/>
        </w:rPr>
        <w:t>\</w:t>
      </w:r>
      <w:proofErr w:type="gramStart"/>
      <w:r>
        <w:rPr>
          <w:rFonts w:asciiTheme="majorBidi" w:eastAsia="Times New Roman" w:hAnsiTheme="majorBidi" w:cstheme="majorBidi"/>
          <w:color w:val="000000"/>
          <w:sz w:val="24"/>
          <w:szCs w:val="24"/>
        </w:rPr>
        <w:t>footnote{</w:t>
      </w:r>
      <w:r w:rsidR="001519AE" w:rsidRPr="001519AE">
        <w:rPr>
          <w:rFonts w:asciiTheme="majorBidi" w:eastAsia="Times New Roman" w:hAnsiTheme="majorBidi" w:cstheme="majorBidi"/>
          <w:color w:val="000000"/>
          <w:sz w:val="24"/>
          <w:szCs w:val="24"/>
        </w:rPr>
        <w:t xml:space="preserve"> </w:t>
      </w:r>
      <w:r w:rsidR="001519AE">
        <w:rPr>
          <w:rFonts w:asciiTheme="majorBidi" w:eastAsia="Times New Roman" w:hAnsiTheme="majorBidi" w:cstheme="majorBidi"/>
          <w:color w:val="000000"/>
          <w:sz w:val="24"/>
          <w:szCs w:val="24"/>
        </w:rPr>
        <w:t>We</w:t>
      </w:r>
      <w:proofErr w:type="gramEnd"/>
      <w:r w:rsidR="001519AE">
        <w:rPr>
          <w:rFonts w:asciiTheme="majorBidi" w:eastAsia="Times New Roman" w:hAnsiTheme="majorBidi" w:cstheme="majorBidi"/>
          <w:color w:val="000000"/>
          <w:sz w:val="24"/>
          <w:szCs w:val="24"/>
        </w:rPr>
        <w:t xml:space="preserve"> choose to use victim-based crime reports because they provide the best coverage. </w:t>
      </w:r>
      <w:r w:rsidR="001F045A" w:rsidRPr="001F045A">
        <w:rPr>
          <w:rFonts w:asciiTheme="majorBidi" w:eastAsia="Times New Roman" w:hAnsiTheme="majorBidi" w:cstheme="majorBidi"/>
          <w:color w:val="000000"/>
          <w:sz w:val="24"/>
          <w:szCs w:val="24"/>
        </w:rPr>
        <w:t xml:space="preserve">When dealing with victim-based crime-reporting, the primary concern is that crimes go under-reported. While under-reporting is likely to be a concern in any </w:t>
      </w:r>
      <w:r w:rsidR="001F045A" w:rsidRPr="001F045A">
        <w:rPr>
          <w:rFonts w:asciiTheme="majorBidi" w:eastAsia="Times New Roman" w:hAnsiTheme="majorBidi" w:cstheme="majorBidi"/>
          <w:color w:val="000000"/>
          <w:sz w:val="24"/>
          <w:szCs w:val="24"/>
          <w:u w:val="single"/>
        </w:rPr>
        <w:t>dataset</w:t>
      </w:r>
      <w:r w:rsidR="001F045A" w:rsidRPr="001F045A">
        <w:rPr>
          <w:rFonts w:asciiTheme="majorBidi" w:eastAsia="Times New Roman" w:hAnsiTheme="majorBidi" w:cstheme="majorBidi"/>
          <w:color w:val="000000"/>
          <w:sz w:val="24"/>
          <w:szCs w:val="24"/>
        </w:rPr>
        <w:t xml:space="preserve"> on crime, there are two concerns which aggravate the bias in our data. First, the crimes we are interested in are those committed by one criminal organization against another, thereby reducing the probability of reporting.  Second is the fact that gangs often </w:t>
      </w:r>
      <w:del w:id="4" w:author="Brendan Cooley" w:date="2020-03-20T08:20:00Z">
        <w:r w:rsidR="001F045A" w:rsidRPr="001F045A" w:rsidDel="00D94C97">
          <w:rPr>
            <w:rFonts w:asciiTheme="majorBidi" w:eastAsia="Times New Roman" w:hAnsiTheme="majorBidi" w:cstheme="majorBidi"/>
            <w:color w:val="000000"/>
            <w:sz w:val="24"/>
            <w:szCs w:val="24"/>
          </w:rPr>
          <w:delText xml:space="preserve">have a ``racial identity" and </w:delText>
        </w:r>
      </w:del>
      <w:r w:rsidR="001F045A" w:rsidRPr="001F045A">
        <w:rPr>
          <w:rFonts w:asciiTheme="majorBidi" w:eastAsia="Times New Roman" w:hAnsiTheme="majorBidi" w:cstheme="majorBidi"/>
          <w:color w:val="000000"/>
          <w:sz w:val="24"/>
          <w:szCs w:val="24"/>
        </w:rPr>
        <w:t>exist in areas where members of that racial minority comprise the majority (</w:t>
      </w:r>
      <w:r w:rsidR="001F045A" w:rsidRPr="001F045A">
        <w:rPr>
          <w:rFonts w:asciiTheme="majorBidi" w:eastAsia="Times New Roman" w:hAnsiTheme="majorBidi" w:cstheme="majorBidi"/>
          <w:color w:val="000000"/>
          <w:sz w:val="24"/>
          <w:szCs w:val="24"/>
          <w:u w:val="single"/>
        </w:rPr>
        <w:t>Bruhn</w:t>
      </w:r>
      <w:r w:rsidR="001F045A" w:rsidRPr="001F045A">
        <w:rPr>
          <w:rFonts w:asciiTheme="majorBidi" w:eastAsia="Times New Roman" w:hAnsiTheme="majorBidi" w:cstheme="majorBidi"/>
          <w:color w:val="000000"/>
          <w:sz w:val="24"/>
          <w:szCs w:val="24"/>
        </w:rPr>
        <w:t xml:space="preserve"> 2019). </w:t>
      </w:r>
      <w:r w:rsidR="00BA2A75">
        <w:rPr>
          <w:rFonts w:asciiTheme="majorBidi" w:eastAsia="Times New Roman" w:hAnsiTheme="majorBidi" w:cstheme="majorBidi"/>
          <w:color w:val="000000"/>
          <w:sz w:val="24"/>
          <w:szCs w:val="24"/>
        </w:rPr>
        <w:t>It is well documented that racial minorities in the US hav</w:t>
      </w:r>
      <w:r w:rsidR="001F045A" w:rsidRPr="001F045A">
        <w:rPr>
          <w:rFonts w:asciiTheme="majorBidi" w:eastAsia="Times New Roman" w:hAnsiTheme="majorBidi" w:cstheme="majorBidi"/>
          <w:color w:val="000000"/>
          <w:sz w:val="24"/>
          <w:szCs w:val="24"/>
        </w:rPr>
        <w:t>e</w:t>
      </w:r>
      <w:r w:rsidR="00BA2A75">
        <w:rPr>
          <w:rFonts w:asciiTheme="majorBidi" w:eastAsia="Times New Roman" w:hAnsiTheme="majorBidi" w:cstheme="majorBidi"/>
          <w:color w:val="000000"/>
          <w:sz w:val="24"/>
          <w:szCs w:val="24"/>
        </w:rPr>
        <w:t xml:space="preserve"> </w:t>
      </w:r>
      <w:r w:rsidR="001F045A" w:rsidRPr="001F045A">
        <w:rPr>
          <w:rFonts w:asciiTheme="majorBidi" w:eastAsia="Times New Roman" w:hAnsiTheme="majorBidi" w:cstheme="majorBidi"/>
          <w:color w:val="000000"/>
          <w:sz w:val="24"/>
          <w:szCs w:val="24"/>
        </w:rPr>
        <w:t xml:space="preserve">relatively lower levels of trust in police which </w:t>
      </w:r>
      <w:r w:rsidR="00BA2A75">
        <w:rPr>
          <w:rFonts w:asciiTheme="majorBidi" w:eastAsia="Times New Roman" w:hAnsiTheme="majorBidi" w:cstheme="majorBidi"/>
          <w:color w:val="000000"/>
          <w:sz w:val="24"/>
          <w:szCs w:val="24"/>
        </w:rPr>
        <w:t>is</w:t>
      </w:r>
      <w:r w:rsidR="001F045A" w:rsidRPr="001F045A">
        <w:rPr>
          <w:rFonts w:asciiTheme="majorBidi" w:eastAsia="Times New Roman" w:hAnsiTheme="majorBidi" w:cstheme="majorBidi"/>
          <w:color w:val="000000"/>
          <w:sz w:val="24"/>
          <w:szCs w:val="24"/>
        </w:rPr>
        <w:t xml:space="preserve"> likely to </w:t>
      </w:r>
      <w:r w:rsidR="00BA2A75">
        <w:rPr>
          <w:rFonts w:asciiTheme="majorBidi" w:eastAsia="Times New Roman" w:hAnsiTheme="majorBidi" w:cstheme="majorBidi"/>
          <w:color w:val="000000"/>
          <w:sz w:val="24"/>
          <w:szCs w:val="24"/>
        </w:rPr>
        <w:t>translate to under-reporting of crimes</w:t>
      </w:r>
      <w:r w:rsidR="001F045A" w:rsidRPr="001F045A">
        <w:rPr>
          <w:rFonts w:asciiTheme="majorBidi" w:eastAsia="Times New Roman" w:hAnsiTheme="majorBidi" w:cstheme="majorBidi"/>
          <w:color w:val="000000"/>
          <w:sz w:val="24"/>
          <w:szCs w:val="24"/>
        </w:rPr>
        <w:t xml:space="preserve"> (Desmond </w:t>
      </w:r>
      <w:r w:rsidR="001F045A" w:rsidRPr="001F045A">
        <w:rPr>
          <w:rFonts w:asciiTheme="majorBidi" w:eastAsia="Times New Roman" w:hAnsiTheme="majorBidi" w:cstheme="majorBidi"/>
          <w:color w:val="000000"/>
          <w:sz w:val="24"/>
          <w:szCs w:val="24"/>
          <w:u w:val="single"/>
        </w:rPr>
        <w:t>et</w:t>
      </w:r>
      <w:r w:rsidR="001F045A" w:rsidRPr="001F045A">
        <w:rPr>
          <w:rFonts w:asciiTheme="majorBidi" w:eastAsia="Times New Roman" w:hAnsiTheme="majorBidi" w:cstheme="majorBidi"/>
          <w:color w:val="000000"/>
          <w:sz w:val="24"/>
          <w:szCs w:val="24"/>
        </w:rPr>
        <w:t xml:space="preserve"> </w:t>
      </w:r>
      <w:r w:rsidR="001F045A" w:rsidRPr="001F045A">
        <w:rPr>
          <w:rFonts w:asciiTheme="majorBidi" w:eastAsia="Times New Roman" w:hAnsiTheme="majorBidi" w:cstheme="majorBidi"/>
          <w:color w:val="000000"/>
          <w:sz w:val="24"/>
          <w:szCs w:val="24"/>
          <w:u w:val="single"/>
        </w:rPr>
        <w:t>al</w:t>
      </w:r>
      <w:r w:rsidR="001F045A" w:rsidRPr="001F045A">
        <w:rPr>
          <w:rFonts w:asciiTheme="majorBidi" w:eastAsia="Times New Roman" w:hAnsiTheme="majorBidi" w:cstheme="majorBidi"/>
          <w:color w:val="000000"/>
          <w:sz w:val="24"/>
          <w:szCs w:val="24"/>
        </w:rPr>
        <w:t xml:space="preserve"> 2016).</w:t>
      </w:r>
      <w:r w:rsidR="001519AE">
        <w:rPr>
          <w:rFonts w:asciiTheme="majorBidi" w:eastAsia="Times New Roman" w:hAnsiTheme="majorBidi" w:cstheme="majorBidi"/>
          <w:color w:val="000000"/>
          <w:sz w:val="24"/>
          <w:szCs w:val="24"/>
        </w:rPr>
        <w:t xml:space="preserve"> Though other measures of violence do </w:t>
      </w:r>
      <w:proofErr w:type="spellStart"/>
      <w:r w:rsidR="001519AE">
        <w:rPr>
          <w:rFonts w:asciiTheme="majorBidi" w:eastAsia="Times New Roman" w:hAnsiTheme="majorBidi" w:cstheme="majorBidi"/>
          <w:color w:val="000000"/>
          <w:sz w:val="24"/>
          <w:szCs w:val="24"/>
        </w:rPr>
        <w:t>ot</w:t>
      </w:r>
      <w:proofErr w:type="spellEnd"/>
      <w:r w:rsidR="001519AE">
        <w:rPr>
          <w:rFonts w:asciiTheme="majorBidi" w:eastAsia="Times New Roman" w:hAnsiTheme="majorBidi" w:cstheme="majorBidi"/>
          <w:color w:val="000000"/>
          <w:sz w:val="24"/>
          <w:szCs w:val="24"/>
        </w:rPr>
        <w:t xml:space="preserve"> suffer these </w:t>
      </w:r>
      <w:proofErr w:type="gramStart"/>
      <w:r w:rsidR="001519AE">
        <w:rPr>
          <w:rFonts w:asciiTheme="majorBidi" w:eastAsia="Times New Roman" w:hAnsiTheme="majorBidi" w:cstheme="majorBidi"/>
          <w:color w:val="000000"/>
          <w:sz w:val="24"/>
          <w:szCs w:val="24"/>
        </w:rPr>
        <w:t>short-comings</w:t>
      </w:r>
      <w:proofErr w:type="gramEnd"/>
      <w:r w:rsidR="001519AE">
        <w:rPr>
          <w:rFonts w:asciiTheme="majorBidi" w:eastAsia="Times New Roman" w:hAnsiTheme="majorBidi" w:cstheme="majorBidi"/>
          <w:color w:val="000000"/>
          <w:sz w:val="24"/>
          <w:szCs w:val="24"/>
        </w:rPr>
        <w:t xml:space="preserve"> </w:t>
      </w:r>
      <w:r w:rsidR="001519AE" w:rsidRPr="001F045A">
        <w:rPr>
          <w:rFonts w:asciiTheme="majorBidi" w:eastAsia="Times New Roman" w:hAnsiTheme="majorBidi" w:cstheme="majorBidi"/>
          <w:color w:val="000000"/>
          <w:sz w:val="24"/>
          <w:szCs w:val="24"/>
        </w:rPr>
        <w:t>(</w:t>
      </w:r>
      <w:proofErr w:type="spellStart"/>
      <w:r w:rsidR="001519AE" w:rsidRPr="001F045A">
        <w:rPr>
          <w:rFonts w:asciiTheme="majorBidi" w:eastAsia="Times New Roman" w:hAnsiTheme="majorBidi" w:cstheme="majorBidi"/>
          <w:color w:val="000000"/>
          <w:sz w:val="24"/>
          <w:szCs w:val="24"/>
        </w:rPr>
        <w:t>Carr</w:t>
      </w:r>
      <w:proofErr w:type="spellEnd"/>
      <w:r w:rsidR="001519AE" w:rsidRPr="001F045A">
        <w:rPr>
          <w:rFonts w:asciiTheme="majorBidi" w:eastAsia="Times New Roman" w:hAnsiTheme="majorBidi" w:cstheme="majorBidi"/>
          <w:color w:val="000000"/>
          <w:sz w:val="24"/>
          <w:szCs w:val="24"/>
        </w:rPr>
        <w:t xml:space="preserve"> and </w:t>
      </w:r>
      <w:proofErr w:type="spellStart"/>
      <w:r w:rsidR="001519AE" w:rsidRPr="001F045A">
        <w:rPr>
          <w:rFonts w:asciiTheme="majorBidi" w:eastAsia="Times New Roman" w:hAnsiTheme="majorBidi" w:cstheme="majorBidi"/>
          <w:color w:val="000000"/>
          <w:sz w:val="24"/>
          <w:szCs w:val="24"/>
          <w:u w:val="single"/>
        </w:rPr>
        <w:t>Doleac</w:t>
      </w:r>
      <w:proofErr w:type="spellEnd"/>
      <w:r w:rsidR="001519AE" w:rsidRPr="001F045A">
        <w:rPr>
          <w:rFonts w:asciiTheme="majorBidi" w:eastAsia="Times New Roman" w:hAnsiTheme="majorBidi" w:cstheme="majorBidi"/>
          <w:color w:val="000000"/>
          <w:sz w:val="24"/>
          <w:szCs w:val="24"/>
        </w:rPr>
        <w:t xml:space="preserve"> 2018, </w:t>
      </w:r>
      <w:proofErr w:type="spellStart"/>
      <w:r w:rsidR="001519AE" w:rsidRPr="001F045A">
        <w:rPr>
          <w:rFonts w:asciiTheme="majorBidi" w:eastAsia="Times New Roman" w:hAnsiTheme="majorBidi" w:cstheme="majorBidi"/>
          <w:color w:val="000000"/>
          <w:sz w:val="24"/>
          <w:szCs w:val="24"/>
        </w:rPr>
        <w:t>Carr</w:t>
      </w:r>
      <w:proofErr w:type="spellEnd"/>
      <w:r w:rsidR="001519AE" w:rsidRPr="001F045A">
        <w:rPr>
          <w:rFonts w:asciiTheme="majorBidi" w:eastAsia="Times New Roman" w:hAnsiTheme="majorBidi" w:cstheme="majorBidi"/>
          <w:color w:val="000000"/>
          <w:sz w:val="24"/>
          <w:szCs w:val="24"/>
        </w:rPr>
        <w:t xml:space="preserve"> and </w:t>
      </w:r>
      <w:proofErr w:type="spellStart"/>
      <w:r w:rsidR="001519AE" w:rsidRPr="001F045A">
        <w:rPr>
          <w:rFonts w:asciiTheme="majorBidi" w:eastAsia="Times New Roman" w:hAnsiTheme="majorBidi" w:cstheme="majorBidi"/>
          <w:color w:val="000000"/>
          <w:sz w:val="24"/>
          <w:szCs w:val="24"/>
          <w:u w:val="single"/>
        </w:rPr>
        <w:t>Doleac</w:t>
      </w:r>
      <w:proofErr w:type="spellEnd"/>
      <w:r w:rsidR="001519AE" w:rsidRPr="001F045A">
        <w:rPr>
          <w:rFonts w:asciiTheme="majorBidi" w:eastAsia="Times New Roman" w:hAnsiTheme="majorBidi" w:cstheme="majorBidi"/>
          <w:color w:val="000000"/>
          <w:sz w:val="24"/>
          <w:szCs w:val="24"/>
        </w:rPr>
        <w:t xml:space="preserve"> 2016)</w:t>
      </w:r>
      <w:r w:rsidR="001519AE">
        <w:rPr>
          <w:rFonts w:asciiTheme="majorBidi" w:eastAsia="Times New Roman" w:hAnsiTheme="majorBidi" w:cstheme="majorBidi"/>
          <w:color w:val="000000"/>
          <w:sz w:val="24"/>
          <w:szCs w:val="24"/>
        </w:rPr>
        <w:t>, they are available only for narrow time windows.}</w:t>
      </w:r>
    </w:p>
    <w:p w14:paraId="03A59989"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02FFDCC3" w14:textId="77777777" w:rsidR="001F045A" w:rsidRPr="001F045A" w:rsidRDefault="001F045A"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6718715F" w14:textId="72368E6A" w:rsidR="00D94C97" w:rsidRDefault="006167D7" w:rsidP="00F833CA">
      <w:pPr>
        <w:rPr>
          <w:ins w:id="5" w:author="Brendan Cooley" w:date="2020-03-20T08:18:00Z"/>
          <w:rFonts w:asciiTheme="majorBidi" w:hAnsiTheme="majorBidi" w:cstheme="majorBidi"/>
          <w:sz w:val="24"/>
          <w:szCs w:val="24"/>
        </w:rPr>
      </w:pPr>
      <w:r w:rsidRPr="001F045A">
        <w:rPr>
          <w:rFonts w:asciiTheme="majorBidi" w:eastAsia="Times New Roman" w:hAnsiTheme="majorBidi" w:cstheme="majorBidi"/>
          <w:color w:val="000000"/>
          <w:sz w:val="24"/>
          <w:szCs w:val="24"/>
        </w:rPr>
        <w:t>To generate our ``districts" we use the division of Chicago into</w:t>
      </w:r>
      <w:r>
        <w:rPr>
          <w:rFonts w:asciiTheme="majorBidi" w:eastAsia="Times New Roman" w:hAnsiTheme="majorBidi" w:cstheme="majorBidi"/>
          <w:color w:val="000000"/>
          <w:sz w:val="24"/>
          <w:szCs w:val="24"/>
        </w:rPr>
        <w:t xml:space="preserve"> </w:t>
      </w:r>
      <w:r w:rsidRPr="001F045A">
        <w:rPr>
          <w:rFonts w:asciiTheme="majorBidi" w:eastAsia="Times New Roman" w:hAnsiTheme="majorBidi" w:cstheme="majorBidi"/>
          <w:color w:val="000000"/>
          <w:sz w:val="24"/>
          <w:szCs w:val="24"/>
        </w:rPr>
        <w:t>tracts by the US American Community Survey. Census tracts are the second smallest statistical unit, containing approximately 4,000 people and 1,600 housing units.</w:t>
      </w:r>
      <w:r w:rsidRPr="001F045A">
        <w:rPr>
          <w:rFonts w:asciiTheme="majorBidi" w:eastAsia="Times New Roman" w:hAnsiTheme="majorBidi" w:cstheme="majorBidi"/>
          <w:color w:val="800000"/>
          <w:sz w:val="24"/>
          <w:szCs w:val="24"/>
        </w:rPr>
        <w:t>\</w:t>
      </w:r>
      <w:proofErr w:type="gramStart"/>
      <w:r w:rsidRPr="001F045A">
        <w:rPr>
          <w:rFonts w:asciiTheme="majorBidi" w:eastAsia="Times New Roman" w:hAnsiTheme="majorBidi" w:cstheme="majorBidi"/>
          <w:color w:val="800000"/>
          <w:sz w:val="24"/>
          <w:szCs w:val="24"/>
        </w:rPr>
        <w:t>footnote</w:t>
      </w:r>
      <w:r w:rsidRPr="001F045A">
        <w:rPr>
          <w:rFonts w:asciiTheme="majorBidi" w:eastAsia="Times New Roman" w:hAnsiTheme="majorBidi" w:cstheme="majorBidi"/>
          <w:color w:val="000000"/>
          <w:sz w:val="24"/>
          <w:szCs w:val="24"/>
        </w:rPr>
        <w:t>{</w:t>
      </w:r>
      <w:proofErr w:type="gramEnd"/>
      <w:r w:rsidRPr="001F045A">
        <w:rPr>
          <w:rFonts w:asciiTheme="majorBidi" w:eastAsia="Times New Roman" w:hAnsiTheme="majorBidi" w:cstheme="majorBidi"/>
          <w:color w:val="000000"/>
          <w:sz w:val="24"/>
          <w:szCs w:val="24"/>
        </w:rPr>
        <w:t xml:space="preserve">Definition taken from the census glossary.} There are </w:t>
      </w:r>
      <w:del w:id="6" w:author="Brendan Cooley" w:date="2020-03-20T08:19:00Z">
        <w:r w:rsidDel="00D94C97">
          <w:rPr>
            <w:rFonts w:asciiTheme="majorBidi" w:eastAsia="Times New Roman" w:hAnsiTheme="majorBidi" w:cstheme="majorBidi"/>
            <w:color w:val="800000"/>
            <w:sz w:val="24"/>
            <w:szCs w:val="24"/>
          </w:rPr>
          <w:delText xml:space="preserve">870 </w:delText>
        </w:r>
      </w:del>
      <w:ins w:id="7" w:author="Brendan Cooley" w:date="2020-03-20T08:19:00Z">
        <w:r w:rsidR="00D94C97">
          <w:rPr>
            <w:rFonts w:asciiTheme="majorBidi" w:eastAsia="Times New Roman" w:hAnsiTheme="majorBidi" w:cstheme="majorBidi"/>
            <w:color w:val="800000"/>
            <w:sz w:val="24"/>
            <w:szCs w:val="24"/>
          </w:rPr>
          <w:t>TKTK</w:t>
        </w:r>
        <w:r w:rsidR="00D94C97">
          <w:rPr>
            <w:rFonts w:asciiTheme="majorBidi" w:eastAsia="Times New Roman" w:hAnsiTheme="majorBidi" w:cstheme="majorBidi"/>
            <w:color w:val="800000"/>
            <w:sz w:val="24"/>
            <w:szCs w:val="24"/>
          </w:rPr>
          <w:t xml:space="preserve"> </w:t>
        </w:r>
      </w:ins>
      <w:r>
        <w:rPr>
          <w:rFonts w:asciiTheme="majorBidi" w:eastAsia="Times New Roman" w:hAnsiTheme="majorBidi" w:cstheme="majorBidi"/>
          <w:color w:val="800000"/>
          <w:sz w:val="24"/>
          <w:szCs w:val="24"/>
        </w:rPr>
        <w:t>census</w:t>
      </w:r>
      <w:r w:rsidRPr="001F045A">
        <w:rPr>
          <w:rFonts w:asciiTheme="majorBidi" w:eastAsia="Times New Roman" w:hAnsiTheme="majorBidi" w:cstheme="majorBidi"/>
          <w:color w:val="000000"/>
          <w:sz w:val="24"/>
          <w:szCs w:val="24"/>
        </w:rPr>
        <w:t xml:space="preserve"> tracts in Chicago. </w:t>
      </w:r>
      <w:r>
        <w:rPr>
          <w:rFonts w:asciiTheme="majorBidi" w:eastAsia="Times New Roman" w:hAnsiTheme="majorBidi" w:cstheme="majorBidi"/>
          <w:color w:val="000000"/>
          <w:sz w:val="24"/>
          <w:szCs w:val="24"/>
        </w:rPr>
        <w:t xml:space="preserve">We aggregate our data by </w:t>
      </w:r>
      <w:del w:id="8" w:author="Brendan Cooley" w:date="2020-03-20T08:18:00Z">
        <w:r w:rsidDel="00D94C97">
          <w:rPr>
            <w:rFonts w:asciiTheme="majorBidi" w:eastAsia="Times New Roman" w:hAnsiTheme="majorBidi" w:cstheme="majorBidi"/>
            <w:color w:val="000000"/>
            <w:sz w:val="24"/>
            <w:szCs w:val="24"/>
          </w:rPr>
          <w:delText>week</w:delText>
        </w:r>
      </w:del>
      <w:ins w:id="9" w:author="Brendan Cooley" w:date="2020-03-20T08:18:00Z">
        <w:r w:rsidR="00D94C97">
          <w:rPr>
            <w:rFonts w:asciiTheme="majorBidi" w:eastAsia="Times New Roman" w:hAnsiTheme="majorBidi" w:cstheme="majorBidi"/>
            <w:color w:val="000000"/>
            <w:sz w:val="24"/>
            <w:szCs w:val="24"/>
          </w:rPr>
          <w:t>month</w:t>
        </w:r>
      </w:ins>
      <w:r>
        <w:rPr>
          <w:rFonts w:asciiTheme="majorBidi" w:eastAsia="Times New Roman" w:hAnsiTheme="majorBidi" w:cstheme="majorBidi"/>
          <w:color w:val="000000"/>
          <w:sz w:val="24"/>
          <w:szCs w:val="24"/>
        </w:rPr>
        <w:t>, so that each individual observation is a count of the amount of violence in a given census tract for a given week.</w:t>
      </w:r>
      <w:r w:rsidR="00452459">
        <w:rPr>
          <w:rFonts w:asciiTheme="majorBidi" w:eastAsia="Times New Roman" w:hAnsiTheme="majorBidi" w:cstheme="majorBidi"/>
          <w:color w:val="000000"/>
          <w:sz w:val="24"/>
          <w:szCs w:val="24"/>
        </w:rPr>
        <w:t xml:space="preserve"> Our data covers Chicago in the years </w:t>
      </w:r>
      <w:del w:id="10" w:author="Brendan Cooley" w:date="2020-03-20T08:19:00Z">
        <w:r w:rsidR="00452459" w:rsidDel="00D94C97">
          <w:rPr>
            <w:rFonts w:asciiTheme="majorBidi" w:eastAsia="Times New Roman" w:hAnsiTheme="majorBidi" w:cstheme="majorBidi"/>
            <w:color w:val="000000"/>
            <w:sz w:val="24"/>
            <w:szCs w:val="24"/>
          </w:rPr>
          <w:delText>2004</w:delText>
        </w:r>
      </w:del>
      <w:ins w:id="11" w:author="Brendan Cooley" w:date="2020-03-20T08:19:00Z">
        <w:r w:rsidR="00D94C97">
          <w:rPr>
            <w:rFonts w:asciiTheme="majorBidi" w:eastAsia="Times New Roman" w:hAnsiTheme="majorBidi" w:cstheme="majorBidi"/>
            <w:color w:val="000000"/>
            <w:sz w:val="24"/>
            <w:szCs w:val="24"/>
          </w:rPr>
          <w:t>TKTK</w:t>
        </w:r>
      </w:ins>
      <w:r w:rsidR="00452459">
        <w:rPr>
          <w:rFonts w:asciiTheme="majorBidi" w:eastAsia="Times New Roman" w:hAnsiTheme="majorBidi" w:cstheme="majorBidi"/>
          <w:color w:val="000000"/>
          <w:sz w:val="24"/>
          <w:szCs w:val="24"/>
        </w:rPr>
        <w:t>-</w:t>
      </w:r>
      <w:del w:id="12" w:author="Brendan Cooley" w:date="2020-03-20T08:19:00Z">
        <w:r w:rsidR="00452459" w:rsidDel="00D94C97">
          <w:rPr>
            <w:rFonts w:asciiTheme="majorBidi" w:eastAsia="Times New Roman" w:hAnsiTheme="majorBidi" w:cstheme="majorBidi"/>
            <w:color w:val="000000"/>
            <w:sz w:val="24"/>
            <w:szCs w:val="24"/>
          </w:rPr>
          <w:delText xml:space="preserve">2017 </w:delText>
        </w:r>
      </w:del>
      <w:ins w:id="13" w:author="Brendan Cooley" w:date="2020-03-20T08:19:00Z">
        <w:r w:rsidR="00D94C97">
          <w:rPr>
            <w:rFonts w:asciiTheme="majorBidi" w:eastAsia="Times New Roman" w:hAnsiTheme="majorBidi" w:cstheme="majorBidi"/>
            <w:color w:val="000000"/>
            <w:sz w:val="24"/>
            <w:szCs w:val="24"/>
          </w:rPr>
          <w:t>TKTK</w:t>
        </w:r>
        <w:r w:rsidR="00D94C97">
          <w:rPr>
            <w:rFonts w:asciiTheme="majorBidi" w:eastAsia="Times New Roman" w:hAnsiTheme="majorBidi" w:cstheme="majorBidi"/>
            <w:color w:val="000000"/>
            <w:sz w:val="24"/>
            <w:szCs w:val="24"/>
          </w:rPr>
          <w:t xml:space="preserve"> </w:t>
        </w:r>
      </w:ins>
      <w:r w:rsidR="00452459">
        <w:rPr>
          <w:rFonts w:asciiTheme="majorBidi" w:eastAsia="Times New Roman" w:hAnsiTheme="majorBidi" w:cstheme="majorBidi"/>
          <w:color w:val="000000"/>
          <w:sz w:val="24"/>
          <w:szCs w:val="24"/>
        </w:rPr>
        <w:t xml:space="preserve">in order to mirror </w:t>
      </w:r>
      <w:commentRangeStart w:id="14"/>
      <w:r w:rsidR="00452459">
        <w:rPr>
          <w:rFonts w:asciiTheme="majorBidi" w:eastAsia="Times New Roman" w:hAnsiTheme="majorBidi" w:cstheme="majorBidi"/>
          <w:color w:val="000000"/>
          <w:sz w:val="24"/>
          <w:szCs w:val="24"/>
        </w:rPr>
        <w:t>@Bruhn with whom we cross-validate our results</w:t>
      </w:r>
      <w:commentRangeEnd w:id="14"/>
      <w:r w:rsidR="00D94C97">
        <w:rPr>
          <w:rStyle w:val="CommentReference"/>
        </w:rPr>
        <w:commentReference w:id="14"/>
      </w:r>
      <w:r w:rsidR="00452459">
        <w:rPr>
          <w:rFonts w:asciiTheme="majorBidi" w:eastAsia="Times New Roman" w:hAnsiTheme="majorBidi" w:cstheme="majorBidi"/>
          <w:color w:val="000000"/>
          <w:sz w:val="24"/>
          <w:szCs w:val="24"/>
        </w:rPr>
        <w:t>. Because census tracts have minor changes from year to year, we fix our districts as they were in 2016.</w:t>
      </w:r>
      <w:r w:rsidR="00F833CA">
        <w:rPr>
          <w:rFonts w:asciiTheme="majorBidi" w:eastAsia="Times New Roman" w:hAnsiTheme="majorBidi" w:cstheme="majorBidi"/>
          <w:color w:val="000000"/>
          <w:sz w:val="24"/>
          <w:szCs w:val="24"/>
        </w:rPr>
        <w:t xml:space="preserve"> </w:t>
      </w:r>
      <w:r w:rsidR="00F833CA">
        <w:rPr>
          <w:rFonts w:asciiTheme="majorBidi" w:hAnsiTheme="majorBidi" w:cstheme="majorBidi"/>
          <w:sz w:val="24"/>
          <w:szCs w:val="24"/>
        </w:rPr>
        <w:t xml:space="preserve">In our sample period, there were an average of </w:t>
      </w:r>
      <w:del w:id="15" w:author="Brendan Cooley" w:date="2020-03-20T08:19:00Z">
        <w:r w:rsidR="00F833CA" w:rsidDel="00D94C97">
          <w:rPr>
            <w:rFonts w:asciiTheme="majorBidi" w:hAnsiTheme="majorBidi" w:cstheme="majorBidi"/>
            <w:sz w:val="24"/>
            <w:szCs w:val="24"/>
          </w:rPr>
          <w:delText xml:space="preserve">57 </w:delText>
        </w:r>
      </w:del>
      <w:ins w:id="16" w:author="Brendan Cooley" w:date="2020-03-20T08:19:00Z">
        <w:r w:rsidR="00D94C97">
          <w:rPr>
            <w:rFonts w:asciiTheme="majorBidi" w:hAnsiTheme="majorBidi" w:cstheme="majorBidi"/>
            <w:sz w:val="24"/>
            <w:szCs w:val="24"/>
          </w:rPr>
          <w:t>TKTK</w:t>
        </w:r>
        <w:r w:rsidR="00D94C97">
          <w:rPr>
            <w:rFonts w:asciiTheme="majorBidi" w:hAnsiTheme="majorBidi" w:cstheme="majorBidi"/>
            <w:sz w:val="24"/>
            <w:szCs w:val="24"/>
          </w:rPr>
          <w:t xml:space="preserve"> </w:t>
        </w:r>
      </w:ins>
      <w:r w:rsidR="00F833CA">
        <w:rPr>
          <w:rFonts w:asciiTheme="majorBidi" w:hAnsiTheme="majorBidi" w:cstheme="majorBidi"/>
          <w:sz w:val="24"/>
          <w:szCs w:val="24"/>
        </w:rPr>
        <w:t>gangs operating in Chicago in any given year.</w:t>
      </w:r>
    </w:p>
    <w:p w14:paraId="75AC5BD4" w14:textId="50AF39FC" w:rsidR="00D94C97" w:rsidRDefault="00D94C97" w:rsidP="00F833CA">
      <w:pPr>
        <w:rPr>
          <w:rFonts w:asciiTheme="majorBidi" w:hAnsiTheme="majorBidi" w:cstheme="majorBidi"/>
          <w:sz w:val="24"/>
          <w:szCs w:val="24"/>
        </w:rPr>
      </w:pPr>
      <w:ins w:id="17" w:author="Brendan Cooley" w:date="2020-03-20T08:18:00Z">
        <w:r>
          <w:rPr>
            <w:rFonts w:asciiTheme="majorBidi" w:hAnsiTheme="majorBidi" w:cstheme="majorBidi"/>
            <w:sz w:val="24"/>
            <w:szCs w:val="24"/>
          </w:rPr>
          <w:t>Discuss changes in gang turf – how frequent, etc. We aggregate over these for purposes of validation.</w:t>
        </w:r>
      </w:ins>
      <w:ins w:id="18" w:author="Brendan Cooley" w:date="2020-03-20T08:22:00Z">
        <w:r w:rsidR="001E52E7">
          <w:rPr>
            <w:rFonts w:asciiTheme="majorBidi" w:hAnsiTheme="majorBidi" w:cstheme="majorBidi"/>
            <w:sz w:val="24"/>
            <w:szCs w:val="24"/>
          </w:rPr>
          <w:t xml:space="preserve"> Also, how do we assign tracts to gangs.</w:t>
        </w:r>
      </w:ins>
    </w:p>
    <w:p w14:paraId="1E0519BC" w14:textId="19BC76CD" w:rsidR="001F045A" w:rsidRPr="001E52E7" w:rsidRDefault="001E52E7" w:rsidP="001E52E7">
      <w:pPr>
        <w:rPr>
          <w:ins w:id="19" w:author="Brendan Cooley" w:date="2020-03-20T08:22:00Z"/>
          <w:rFonts w:asciiTheme="majorBidi" w:eastAsia="Times New Roman" w:hAnsiTheme="majorBidi" w:cstheme="majorBidi"/>
          <w:color w:val="000000"/>
          <w:sz w:val="24"/>
          <w:szCs w:val="24"/>
          <w:rPrChange w:id="20" w:author="Brendan Cooley" w:date="2020-03-20T08:22:00Z">
            <w:rPr>
              <w:ins w:id="21" w:author="Brendan Cooley" w:date="2020-03-20T08:22:00Z"/>
              <w:rFonts w:asciiTheme="majorBidi" w:eastAsia="Times New Roman" w:hAnsiTheme="majorBidi" w:cstheme="majorBidi"/>
              <w:sz w:val="24"/>
              <w:szCs w:val="24"/>
            </w:rPr>
          </w:rPrChange>
        </w:rPr>
        <w:pPrChange w:id="22" w:author="Brendan Cooley" w:date="2020-03-20T08: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3" w:author="Brendan Cooley" w:date="2020-03-20T08:22:00Z">
        <w:r>
          <w:rPr>
            <w:rFonts w:asciiTheme="majorBidi" w:eastAsia="Times New Roman" w:hAnsiTheme="majorBidi" w:cstheme="majorBidi"/>
            <w:color w:val="000000"/>
            <w:sz w:val="24"/>
            <w:szCs w:val="24"/>
          </w:rPr>
          <w:t>INSERT CPD GANG MAP</w:t>
        </w:r>
      </w:ins>
    </w:p>
    <w:p w14:paraId="2856DA51" w14:textId="77777777" w:rsidR="001E52E7" w:rsidRPr="001F045A" w:rsidRDefault="001E52E7" w:rsidP="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p>
    <w:p w14:paraId="61BA949A" w14:textId="7DA54F3E" w:rsidR="00D94C97" w:rsidRDefault="001F045A" w:rsidP="00F833CA">
      <w:pPr>
        <w:rPr>
          <w:ins w:id="24" w:author="Brendan Cooley" w:date="2020-03-20T08:16:00Z"/>
          <w:rFonts w:asciiTheme="majorBidi" w:eastAsia="Times New Roman" w:hAnsiTheme="majorBidi" w:cstheme="majorBidi"/>
          <w:color w:val="000000"/>
          <w:sz w:val="24"/>
          <w:szCs w:val="24"/>
        </w:rPr>
      </w:pPr>
      <w:r w:rsidRPr="001F045A">
        <w:rPr>
          <w:rFonts w:asciiTheme="majorBidi" w:eastAsia="Times New Roman" w:hAnsiTheme="majorBidi" w:cstheme="majorBidi"/>
          <w:color w:val="000000"/>
          <w:sz w:val="24"/>
          <w:szCs w:val="24"/>
        </w:rPr>
        <w:t xml:space="preserve">The problem with the use of census tracts as an </w:t>
      </w:r>
      <w:r w:rsidRPr="001F045A">
        <w:rPr>
          <w:rFonts w:asciiTheme="majorBidi" w:eastAsia="Times New Roman" w:hAnsiTheme="majorBidi" w:cstheme="majorBidi"/>
          <w:color w:val="000000"/>
          <w:sz w:val="24"/>
          <w:szCs w:val="24"/>
          <w:u w:val="single"/>
        </w:rPr>
        <w:t>exogenously</w:t>
      </w:r>
      <w:r w:rsidRPr="001F045A">
        <w:rPr>
          <w:rFonts w:asciiTheme="majorBidi" w:eastAsia="Times New Roman" w:hAnsiTheme="majorBidi" w:cstheme="majorBidi"/>
          <w:color w:val="000000"/>
          <w:sz w:val="24"/>
          <w:szCs w:val="24"/>
        </w:rPr>
        <w:t xml:space="preserve"> generated district is that it does not conform with the </w:t>
      </w:r>
      <w:r>
        <w:rPr>
          <w:rFonts w:asciiTheme="majorBidi" w:eastAsia="Times New Roman" w:hAnsiTheme="majorBidi" w:cstheme="majorBidi"/>
          <w:color w:val="000000"/>
          <w:sz w:val="24"/>
          <w:szCs w:val="24"/>
        </w:rPr>
        <w:t>building blocks used by gangs to construct territories</w:t>
      </w:r>
      <w:r w:rsidRPr="001F045A">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 xml:space="preserve">Anecdotal evidence suggests </w:t>
      </w:r>
      <w:r w:rsidRPr="001F045A">
        <w:rPr>
          <w:rFonts w:asciiTheme="majorBidi" w:eastAsia="Times New Roman" w:hAnsiTheme="majorBidi" w:cstheme="majorBidi"/>
          <w:color w:val="000000"/>
          <w:sz w:val="24"/>
          <w:szCs w:val="24"/>
        </w:rPr>
        <w:t xml:space="preserve">that gangs fight for and control </w:t>
      </w:r>
      <w:r>
        <w:rPr>
          <w:rFonts w:asciiTheme="majorBidi" w:eastAsia="Times New Roman" w:hAnsiTheme="majorBidi" w:cstheme="majorBidi"/>
          <w:color w:val="000000"/>
          <w:sz w:val="24"/>
          <w:szCs w:val="24"/>
        </w:rPr>
        <w:t xml:space="preserve">of </w:t>
      </w:r>
      <w:r w:rsidRPr="001F045A">
        <w:rPr>
          <w:rFonts w:asciiTheme="majorBidi" w:eastAsia="Times New Roman" w:hAnsiTheme="majorBidi" w:cstheme="majorBidi"/>
          <w:color w:val="000000"/>
          <w:sz w:val="24"/>
          <w:szCs w:val="24"/>
        </w:rPr>
        <w:t xml:space="preserve">blocks (Levitt and </w:t>
      </w:r>
      <w:r w:rsidRPr="001F045A">
        <w:rPr>
          <w:rFonts w:asciiTheme="majorBidi" w:eastAsia="Times New Roman" w:hAnsiTheme="majorBidi" w:cstheme="majorBidi"/>
          <w:color w:val="000000"/>
          <w:sz w:val="24"/>
          <w:szCs w:val="24"/>
          <w:u w:val="single"/>
        </w:rPr>
        <w:t>Venkatesh</w:t>
      </w:r>
      <w:r w:rsidRPr="001F045A">
        <w:rPr>
          <w:rFonts w:asciiTheme="majorBidi" w:eastAsia="Times New Roman" w:hAnsiTheme="majorBidi" w:cstheme="majorBidi"/>
          <w:color w:val="000000"/>
          <w:sz w:val="24"/>
          <w:szCs w:val="24"/>
        </w:rPr>
        <w:t xml:space="preserve"> 2000). Census tracts aggregate multiple blocks into a single geographic unit. This creates two issues. First, it is possible that</w:t>
      </w:r>
      <w:r w:rsidR="00B90D54">
        <w:rPr>
          <w:rFonts w:asciiTheme="majorBidi" w:eastAsia="Times New Roman" w:hAnsiTheme="majorBidi" w:cstheme="majorBidi"/>
          <w:color w:val="000000"/>
          <w:sz w:val="24"/>
          <w:szCs w:val="24"/>
        </w:rPr>
        <w:t xml:space="preserve"> a gang’s territory is assigned to a tract that contains</w:t>
      </w:r>
      <w:r w:rsidRPr="001F045A">
        <w:rPr>
          <w:rFonts w:asciiTheme="majorBidi" w:eastAsia="Times New Roman" w:hAnsiTheme="majorBidi" w:cstheme="majorBidi"/>
          <w:color w:val="000000"/>
          <w:sz w:val="24"/>
          <w:szCs w:val="24"/>
        </w:rPr>
        <w:t xml:space="preserve"> peaceful areas</w:t>
      </w:r>
      <w:r w:rsidR="00B90D54">
        <w:rPr>
          <w:rFonts w:asciiTheme="majorBidi" w:eastAsia="Times New Roman" w:hAnsiTheme="majorBidi" w:cstheme="majorBidi"/>
          <w:color w:val="000000"/>
          <w:sz w:val="24"/>
          <w:szCs w:val="24"/>
        </w:rPr>
        <w:t>,</w:t>
      </w:r>
      <w:r w:rsidRPr="001F045A">
        <w:rPr>
          <w:rFonts w:asciiTheme="majorBidi" w:eastAsia="Times New Roman" w:hAnsiTheme="majorBidi" w:cstheme="majorBidi"/>
          <w:color w:val="000000"/>
          <w:sz w:val="24"/>
          <w:szCs w:val="24"/>
        </w:rPr>
        <w:t xml:space="preserve"> </w:t>
      </w:r>
      <w:r w:rsidR="00B90D54">
        <w:rPr>
          <w:rFonts w:asciiTheme="majorBidi" w:eastAsia="Times New Roman" w:hAnsiTheme="majorBidi" w:cstheme="majorBidi"/>
          <w:color w:val="000000"/>
          <w:sz w:val="24"/>
          <w:szCs w:val="24"/>
        </w:rPr>
        <w:t xml:space="preserve">i.e. </w:t>
      </w:r>
      <w:r w:rsidRPr="001F045A">
        <w:rPr>
          <w:rFonts w:asciiTheme="majorBidi" w:eastAsia="Times New Roman" w:hAnsiTheme="majorBidi" w:cstheme="majorBidi"/>
          <w:color w:val="000000"/>
          <w:sz w:val="24"/>
          <w:szCs w:val="24"/>
        </w:rPr>
        <w:t>those un</w:t>
      </w:r>
      <w:r w:rsidR="00B90D54">
        <w:rPr>
          <w:rFonts w:asciiTheme="majorBidi" w:eastAsia="Times New Roman" w:hAnsiTheme="majorBidi" w:cstheme="majorBidi"/>
          <w:color w:val="000000"/>
          <w:sz w:val="24"/>
          <w:szCs w:val="24"/>
        </w:rPr>
        <w:t>inhabited</w:t>
      </w:r>
      <w:r w:rsidRPr="001F045A">
        <w:rPr>
          <w:rFonts w:asciiTheme="majorBidi" w:eastAsia="Times New Roman" w:hAnsiTheme="majorBidi" w:cstheme="majorBidi"/>
          <w:color w:val="000000"/>
          <w:sz w:val="24"/>
          <w:szCs w:val="24"/>
        </w:rPr>
        <w:t xml:space="preserve"> by gangs. </w:t>
      </w:r>
      <w:r w:rsidR="00B90D54">
        <w:rPr>
          <w:rFonts w:asciiTheme="majorBidi" w:eastAsia="Times New Roman" w:hAnsiTheme="majorBidi" w:cstheme="majorBidi"/>
          <w:color w:val="000000"/>
          <w:sz w:val="24"/>
          <w:szCs w:val="24"/>
        </w:rPr>
        <w:t xml:space="preserve">Because peaceful areas are assumed not to produce violence in any systematic way, the </w:t>
      </w:r>
      <w:r w:rsidRPr="001F045A">
        <w:rPr>
          <w:rFonts w:asciiTheme="majorBidi" w:eastAsia="Times New Roman" w:hAnsiTheme="majorBidi" w:cstheme="majorBidi"/>
          <w:color w:val="000000"/>
          <w:sz w:val="24"/>
          <w:szCs w:val="24"/>
        </w:rPr>
        <w:t xml:space="preserve">census tract to </w:t>
      </w:r>
      <w:r w:rsidR="00B90D54">
        <w:rPr>
          <w:rFonts w:asciiTheme="majorBidi" w:eastAsia="Times New Roman" w:hAnsiTheme="majorBidi" w:cstheme="majorBidi"/>
          <w:color w:val="000000"/>
          <w:sz w:val="24"/>
          <w:szCs w:val="24"/>
        </w:rPr>
        <w:t xml:space="preserve">the appropriate gang. However, our method will mistakenly </w:t>
      </w:r>
      <w:r w:rsidR="00B90D54">
        <w:rPr>
          <w:rFonts w:asciiTheme="majorBidi" w:eastAsia="Times New Roman" w:hAnsiTheme="majorBidi" w:cstheme="majorBidi"/>
          <w:color w:val="000000"/>
          <w:sz w:val="24"/>
          <w:szCs w:val="24"/>
        </w:rPr>
        <w:lastRenderedPageBreak/>
        <w:t>assign the</w:t>
      </w:r>
      <w:r w:rsidRPr="001F045A">
        <w:rPr>
          <w:rFonts w:asciiTheme="majorBidi" w:eastAsia="Times New Roman" w:hAnsiTheme="majorBidi" w:cstheme="majorBidi"/>
          <w:color w:val="000000"/>
          <w:sz w:val="24"/>
          <w:szCs w:val="24"/>
        </w:rPr>
        <w:t xml:space="preserve"> ``peaceful" </w:t>
      </w:r>
      <w:r w:rsidR="00B90D54">
        <w:rPr>
          <w:rFonts w:asciiTheme="majorBidi" w:eastAsia="Times New Roman" w:hAnsiTheme="majorBidi" w:cstheme="majorBidi"/>
          <w:color w:val="000000"/>
          <w:sz w:val="24"/>
          <w:szCs w:val="24"/>
        </w:rPr>
        <w:t>areas to the gang as well</w:t>
      </w:r>
      <w:r w:rsidRPr="001F045A">
        <w:rPr>
          <w:rFonts w:asciiTheme="majorBidi" w:eastAsia="Times New Roman" w:hAnsiTheme="majorBidi" w:cstheme="majorBidi"/>
          <w:color w:val="000000"/>
          <w:sz w:val="24"/>
          <w:szCs w:val="24"/>
        </w:rPr>
        <w:t>. Conversely i</w:t>
      </w:r>
      <w:r w:rsidR="00B90D54">
        <w:rPr>
          <w:rFonts w:asciiTheme="majorBidi" w:eastAsia="Times New Roman" w:hAnsiTheme="majorBidi" w:cstheme="majorBidi"/>
          <w:color w:val="000000"/>
          <w:sz w:val="24"/>
          <w:szCs w:val="24"/>
        </w:rPr>
        <w:t>f the amount of territory owned by a gang in the tract is small, then it is possible that its territory will be designated a</w:t>
      </w:r>
      <w:r w:rsidRPr="001F045A">
        <w:rPr>
          <w:rFonts w:asciiTheme="majorBidi" w:eastAsia="Times New Roman" w:hAnsiTheme="majorBidi" w:cstheme="majorBidi"/>
          <w:color w:val="000000"/>
          <w:sz w:val="24"/>
          <w:szCs w:val="24"/>
        </w:rPr>
        <w:t xml:space="preserve"> ``peaceful" </w:t>
      </w:r>
      <w:r w:rsidR="00B90D54">
        <w:rPr>
          <w:rFonts w:asciiTheme="majorBidi" w:eastAsia="Times New Roman" w:hAnsiTheme="majorBidi" w:cstheme="majorBidi"/>
          <w:color w:val="000000"/>
          <w:sz w:val="24"/>
          <w:szCs w:val="24"/>
        </w:rPr>
        <w:t>tract</w:t>
      </w:r>
      <w:r w:rsidRPr="001F045A">
        <w:rPr>
          <w:rFonts w:asciiTheme="majorBidi" w:eastAsia="Times New Roman" w:hAnsiTheme="majorBidi" w:cstheme="majorBidi"/>
          <w:color w:val="000000"/>
          <w:sz w:val="24"/>
          <w:szCs w:val="24"/>
        </w:rPr>
        <w:t xml:space="preserve">. Second, it is possible that a </w:t>
      </w:r>
      <w:r w:rsidR="00B90D54">
        <w:rPr>
          <w:rFonts w:asciiTheme="majorBidi" w:eastAsia="Times New Roman" w:hAnsiTheme="majorBidi" w:cstheme="majorBidi"/>
          <w:color w:val="000000"/>
          <w:sz w:val="24"/>
          <w:szCs w:val="24"/>
        </w:rPr>
        <w:t>tract</w:t>
      </w:r>
      <w:r w:rsidRPr="001F045A">
        <w:rPr>
          <w:rFonts w:asciiTheme="majorBidi" w:eastAsia="Times New Roman" w:hAnsiTheme="majorBidi" w:cstheme="majorBidi"/>
          <w:color w:val="000000"/>
          <w:sz w:val="24"/>
          <w:szCs w:val="24"/>
        </w:rPr>
        <w:t xml:space="preserve"> may </w:t>
      </w:r>
      <w:r w:rsidR="00B90D54">
        <w:rPr>
          <w:rFonts w:asciiTheme="majorBidi" w:eastAsia="Times New Roman" w:hAnsiTheme="majorBidi" w:cstheme="majorBidi"/>
          <w:color w:val="000000"/>
          <w:sz w:val="24"/>
          <w:szCs w:val="24"/>
        </w:rPr>
        <w:t xml:space="preserve">comprise </w:t>
      </w:r>
      <w:r w:rsidRPr="001F045A">
        <w:rPr>
          <w:rFonts w:asciiTheme="majorBidi" w:eastAsia="Times New Roman" w:hAnsiTheme="majorBidi" w:cstheme="majorBidi"/>
          <w:color w:val="000000"/>
          <w:sz w:val="24"/>
          <w:szCs w:val="24"/>
        </w:rPr>
        <w:t>territory owned by two gangs. I</w:t>
      </w:r>
      <w:r w:rsidR="00B90D54">
        <w:rPr>
          <w:rFonts w:asciiTheme="majorBidi" w:eastAsia="Times New Roman" w:hAnsiTheme="majorBidi" w:cstheme="majorBidi"/>
          <w:color w:val="000000"/>
          <w:sz w:val="24"/>
          <w:szCs w:val="24"/>
        </w:rPr>
        <w:t>n this case,</w:t>
      </w:r>
      <w:r w:rsidRPr="001F045A">
        <w:rPr>
          <w:rFonts w:asciiTheme="majorBidi" w:eastAsia="Times New Roman" w:hAnsiTheme="majorBidi" w:cstheme="majorBidi"/>
          <w:color w:val="000000"/>
          <w:sz w:val="24"/>
          <w:szCs w:val="24"/>
        </w:rPr>
        <w:t xml:space="preserve"> not only will territory necessarily be distributed incorrectly, it is possible that the algorithm will be unlikely to distinguish between the two gangs. This</w:t>
      </w:r>
      <w:r w:rsidR="00B90D54">
        <w:rPr>
          <w:rFonts w:asciiTheme="majorBidi" w:eastAsia="Times New Roman" w:hAnsiTheme="majorBidi" w:cstheme="majorBidi"/>
          <w:color w:val="000000"/>
          <w:sz w:val="24"/>
          <w:szCs w:val="24"/>
        </w:rPr>
        <w:t xml:space="preserve"> is more likely to occur for the smallest gangs </w:t>
      </w:r>
      <w:r w:rsidRPr="001F045A">
        <w:rPr>
          <w:rFonts w:asciiTheme="majorBidi" w:eastAsia="Times New Roman" w:hAnsiTheme="majorBidi" w:cstheme="majorBidi"/>
          <w:color w:val="000000"/>
          <w:sz w:val="24"/>
          <w:szCs w:val="24"/>
        </w:rPr>
        <w:t>given the very fractured territorial distribution of gangs in Chicago (</w:t>
      </w:r>
      <w:r w:rsidRPr="001F045A">
        <w:rPr>
          <w:rFonts w:asciiTheme="majorBidi" w:eastAsia="Times New Roman" w:hAnsiTheme="majorBidi" w:cstheme="majorBidi"/>
          <w:color w:val="000000"/>
          <w:sz w:val="24"/>
          <w:szCs w:val="24"/>
          <w:u w:val="single"/>
        </w:rPr>
        <w:t>Bruhn</w:t>
      </w:r>
      <w:r w:rsidRPr="001F045A">
        <w:rPr>
          <w:rFonts w:asciiTheme="majorBidi" w:eastAsia="Times New Roman" w:hAnsiTheme="majorBidi" w:cstheme="majorBidi"/>
          <w:color w:val="000000"/>
          <w:sz w:val="24"/>
          <w:szCs w:val="24"/>
        </w:rPr>
        <w:t xml:space="preserve"> 2019).</w:t>
      </w:r>
    </w:p>
    <w:p w14:paraId="33D795CE" w14:textId="0B7458EC" w:rsidR="00D94C97" w:rsidRPr="00F833CA" w:rsidDel="001E52E7" w:rsidRDefault="00D94C97" w:rsidP="00F833CA">
      <w:pPr>
        <w:rPr>
          <w:del w:id="25" w:author="Brendan Cooley" w:date="2020-03-20T08:21:00Z"/>
          <w:rFonts w:asciiTheme="majorBidi" w:eastAsia="Times New Roman" w:hAnsiTheme="majorBidi" w:cstheme="majorBidi"/>
          <w:color w:val="000000"/>
          <w:sz w:val="24"/>
          <w:szCs w:val="24"/>
        </w:rPr>
      </w:pPr>
    </w:p>
    <w:p w14:paraId="2545A9F5" w14:textId="10DF941B" w:rsidR="002776D6" w:rsidRDefault="00452459" w:rsidP="001D693C">
      <w:pPr>
        <w:jc w:val="both"/>
        <w:rPr>
          <w:ins w:id="26" w:author="Brendan Cooley" w:date="2020-03-20T08:16:00Z"/>
          <w:rFonts w:asciiTheme="majorBidi" w:hAnsiTheme="majorBidi" w:cstheme="majorBidi"/>
          <w:sz w:val="24"/>
          <w:szCs w:val="24"/>
        </w:rPr>
      </w:pPr>
      <w:r>
        <w:rPr>
          <w:rFonts w:asciiTheme="majorBidi" w:hAnsiTheme="majorBidi" w:cstheme="majorBidi"/>
          <w:sz w:val="24"/>
          <w:szCs w:val="24"/>
        </w:rPr>
        <w:t xml:space="preserve">Two important features </w:t>
      </w:r>
      <w:r w:rsidR="001D693C">
        <w:rPr>
          <w:rFonts w:asciiTheme="majorBidi" w:hAnsiTheme="majorBidi" w:cstheme="majorBidi"/>
          <w:sz w:val="24"/>
          <w:szCs w:val="24"/>
        </w:rPr>
        <w:t>of gangs are captured by the model but are not explicitly incorporated into the data-generating process.</w:t>
      </w:r>
      <w:r>
        <w:rPr>
          <w:rFonts w:asciiTheme="majorBidi" w:hAnsiTheme="majorBidi" w:cstheme="majorBidi"/>
          <w:sz w:val="24"/>
          <w:szCs w:val="24"/>
        </w:rPr>
        <w:t xml:space="preserve"> </w:t>
      </w:r>
      <w:r w:rsidR="001D693C">
        <w:rPr>
          <w:rFonts w:asciiTheme="majorBidi" w:hAnsiTheme="majorBidi" w:cstheme="majorBidi"/>
          <w:sz w:val="24"/>
          <w:szCs w:val="24"/>
        </w:rPr>
        <w:t xml:space="preserve">First, gangs in Chicago are loosely organized in two alliances: the “Folk” and “People” Nations. Our data does not incorporate assumptions as two whether two gangs are allied or not, though this is captured by measures of the conflict intensities. Our measure provides supporting/contradictory evidence as to the effects of these alliances. The Black P. Stones, Vice Lords, and Latin Kings, members of the People Nation were more/just as/less likely to fight with one another as they were with the Gangster Disciples, members of the </w:t>
      </w:r>
      <w:r w:rsidR="00140966">
        <w:rPr>
          <w:rFonts w:asciiTheme="majorBidi" w:hAnsiTheme="majorBidi" w:cstheme="majorBidi"/>
          <w:sz w:val="24"/>
          <w:szCs w:val="24"/>
        </w:rPr>
        <w:t>Folk Nation.</w:t>
      </w:r>
      <w:r w:rsidR="001D693C">
        <w:rPr>
          <w:rFonts w:asciiTheme="majorBidi" w:hAnsiTheme="majorBidi" w:cstheme="majorBidi"/>
          <w:sz w:val="24"/>
          <w:szCs w:val="24"/>
        </w:rPr>
        <w:t xml:space="preserve">  Second</w:t>
      </w:r>
      <w:r>
        <w:rPr>
          <w:rFonts w:asciiTheme="majorBidi" w:hAnsiTheme="majorBidi" w:cstheme="majorBidi"/>
          <w:sz w:val="24"/>
          <w:szCs w:val="24"/>
        </w:rPr>
        <w:t xml:space="preserve">, gangs are often racially homogenous, and control minority-majority areas. Moreover, most inter-gang conflict is intra-racial. Our estimation procedure, which relies on distinguishing patterns in the data on violence </w:t>
      </w:r>
      <w:r w:rsidR="001D693C">
        <w:rPr>
          <w:rFonts w:asciiTheme="majorBidi" w:hAnsiTheme="majorBidi" w:cstheme="majorBidi"/>
          <w:sz w:val="24"/>
          <w:szCs w:val="24"/>
        </w:rPr>
        <w:t>replicates this finding. The three gangs which we recover have an African American identity and are most likely to war with each other</w:t>
      </w:r>
      <w:r w:rsidR="00140966">
        <w:rPr>
          <w:rFonts w:asciiTheme="majorBidi" w:hAnsiTheme="majorBidi" w:cstheme="majorBidi"/>
          <w:sz w:val="24"/>
          <w:szCs w:val="24"/>
        </w:rPr>
        <w:t xml:space="preserve"> and had their highest conflict intensities with one another</w:t>
      </w:r>
      <w:r w:rsidR="001D693C">
        <w:rPr>
          <w:rFonts w:asciiTheme="majorBidi" w:hAnsiTheme="majorBidi" w:cstheme="majorBidi"/>
          <w:sz w:val="24"/>
          <w:szCs w:val="24"/>
        </w:rPr>
        <w:t xml:space="preserve">. The Latin Kings, the largest Latino gang, was the next most likely to be recovered per our estimation procedure, </w:t>
      </w:r>
      <w:r w:rsidR="00140966">
        <w:rPr>
          <w:rFonts w:asciiTheme="majorBidi" w:hAnsiTheme="majorBidi" w:cstheme="majorBidi"/>
          <w:sz w:val="24"/>
          <w:szCs w:val="24"/>
        </w:rPr>
        <w:t xml:space="preserve">but less reliably so. The figure below shows </w:t>
      </w:r>
      <w:proofErr w:type="spellStart"/>
      <w:r w:rsidR="00140966">
        <w:rPr>
          <w:rFonts w:asciiTheme="majorBidi" w:hAnsiTheme="majorBidi" w:cstheme="majorBidi"/>
          <w:sz w:val="24"/>
          <w:szCs w:val="24"/>
        </w:rPr>
        <w:t>shows</w:t>
      </w:r>
      <w:proofErr w:type="spellEnd"/>
      <w:r w:rsidR="00140966">
        <w:rPr>
          <w:rFonts w:asciiTheme="majorBidi" w:hAnsiTheme="majorBidi" w:cstheme="majorBidi"/>
          <w:sz w:val="24"/>
          <w:szCs w:val="24"/>
        </w:rPr>
        <w:t xml:space="preserve"> the distribution of racial minorities in Chicago. </w:t>
      </w:r>
      <w:r w:rsidR="001D693C">
        <w:rPr>
          <w:rFonts w:asciiTheme="majorBidi" w:hAnsiTheme="majorBidi" w:cstheme="majorBidi"/>
          <w:sz w:val="24"/>
          <w:szCs w:val="24"/>
        </w:rPr>
        <w:t xml:space="preserve">   </w:t>
      </w:r>
      <w:r>
        <w:rPr>
          <w:rFonts w:asciiTheme="majorBidi" w:hAnsiTheme="majorBidi" w:cstheme="majorBidi"/>
          <w:sz w:val="24"/>
          <w:szCs w:val="24"/>
        </w:rPr>
        <w:t xml:space="preserve"> </w:t>
      </w:r>
    </w:p>
    <w:p w14:paraId="6C4194AA" w14:textId="2AF13B30" w:rsidR="00D94C97" w:rsidRDefault="00D94C97" w:rsidP="001D693C">
      <w:pPr>
        <w:jc w:val="both"/>
        <w:rPr>
          <w:ins w:id="27" w:author="Brendan Cooley" w:date="2020-03-20T08:16:00Z"/>
          <w:rFonts w:asciiTheme="majorBidi" w:hAnsiTheme="majorBidi" w:cstheme="majorBidi"/>
          <w:sz w:val="24"/>
          <w:szCs w:val="24"/>
        </w:rPr>
      </w:pPr>
    </w:p>
    <w:p w14:paraId="03787CFA" w14:textId="21BC7AAD" w:rsidR="00D94C97" w:rsidRPr="001F045A" w:rsidRDefault="00D94C97" w:rsidP="001D693C">
      <w:pPr>
        <w:jc w:val="both"/>
        <w:rPr>
          <w:rFonts w:asciiTheme="majorBidi" w:hAnsiTheme="majorBidi" w:cstheme="majorBidi"/>
          <w:sz w:val="24"/>
          <w:szCs w:val="24"/>
        </w:rPr>
      </w:pPr>
      <w:ins w:id="28" w:author="Brendan Cooley" w:date="2020-03-20T08:16:00Z">
        <w:r>
          <w:rPr>
            <w:rFonts w:asciiTheme="majorBidi" w:hAnsiTheme="majorBidi" w:cstheme="majorBidi"/>
            <w:sz w:val="24"/>
            <w:szCs w:val="24"/>
          </w:rPr>
          <w:t>INSERT ETHNIC MAP</w:t>
        </w:r>
      </w:ins>
    </w:p>
    <w:sectPr w:rsidR="00D94C97" w:rsidRPr="001F04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Brendan Cooley" w:date="2020-03-20T08:19:00Z" w:initials="BC">
    <w:p w14:paraId="18805BF3" w14:textId="6C65B0D4" w:rsidR="00D94C97" w:rsidRDefault="00D94C97">
      <w:pPr>
        <w:pStyle w:val="CommentText"/>
      </w:pPr>
      <w:r>
        <w:rPr>
          <w:rStyle w:val="CommentReference"/>
        </w:rPr>
        <w:annotationRef/>
      </w:r>
      <w:r>
        <w:t>Use his maps from CPD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05B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05BF3" w16cid:durableId="221EFB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5A"/>
    <w:rsid w:val="00140966"/>
    <w:rsid w:val="001519AE"/>
    <w:rsid w:val="001D693C"/>
    <w:rsid w:val="001E52E7"/>
    <w:rsid w:val="001F045A"/>
    <w:rsid w:val="002776D6"/>
    <w:rsid w:val="00392EE1"/>
    <w:rsid w:val="00452459"/>
    <w:rsid w:val="005B153C"/>
    <w:rsid w:val="006167D7"/>
    <w:rsid w:val="00684793"/>
    <w:rsid w:val="008E50CB"/>
    <w:rsid w:val="00B90D54"/>
    <w:rsid w:val="00BA2A75"/>
    <w:rsid w:val="00D94C97"/>
    <w:rsid w:val="00F676C1"/>
    <w:rsid w:val="00F833C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691A"/>
  <w15:chartTrackingRefBased/>
  <w15:docId w15:val="{37BCC59D-DD3B-4DF4-B8EB-80D9CE8F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4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4C9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4C9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94C97"/>
    <w:rPr>
      <w:sz w:val="16"/>
      <w:szCs w:val="16"/>
    </w:rPr>
  </w:style>
  <w:style w:type="paragraph" w:styleId="CommentText">
    <w:name w:val="annotation text"/>
    <w:basedOn w:val="Normal"/>
    <w:link w:val="CommentTextChar"/>
    <w:uiPriority w:val="99"/>
    <w:semiHidden/>
    <w:unhideWhenUsed/>
    <w:rsid w:val="00D94C97"/>
    <w:pPr>
      <w:spacing w:line="240" w:lineRule="auto"/>
    </w:pPr>
    <w:rPr>
      <w:sz w:val="20"/>
      <w:szCs w:val="20"/>
    </w:rPr>
  </w:style>
  <w:style w:type="character" w:customStyle="1" w:styleId="CommentTextChar">
    <w:name w:val="Comment Text Char"/>
    <w:basedOn w:val="DefaultParagraphFont"/>
    <w:link w:val="CommentText"/>
    <w:uiPriority w:val="99"/>
    <w:semiHidden/>
    <w:rsid w:val="00D94C97"/>
    <w:rPr>
      <w:sz w:val="20"/>
      <w:szCs w:val="20"/>
    </w:rPr>
  </w:style>
  <w:style w:type="paragraph" w:styleId="CommentSubject">
    <w:name w:val="annotation subject"/>
    <w:basedOn w:val="CommentText"/>
    <w:next w:val="CommentText"/>
    <w:link w:val="CommentSubjectChar"/>
    <w:uiPriority w:val="99"/>
    <w:semiHidden/>
    <w:unhideWhenUsed/>
    <w:rsid w:val="00D94C97"/>
    <w:rPr>
      <w:b/>
      <w:bCs/>
    </w:rPr>
  </w:style>
  <w:style w:type="character" w:customStyle="1" w:styleId="CommentSubjectChar">
    <w:name w:val="Comment Subject Char"/>
    <w:basedOn w:val="CommentTextChar"/>
    <w:link w:val="CommentSubject"/>
    <w:uiPriority w:val="99"/>
    <w:semiHidden/>
    <w:rsid w:val="00D94C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3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2</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Reich</dc:creator>
  <cp:keywords/>
  <dc:description/>
  <cp:lastModifiedBy>Brendan Cooley</cp:lastModifiedBy>
  <cp:revision>9</cp:revision>
  <dcterms:created xsi:type="dcterms:W3CDTF">2020-03-17T05:19:00Z</dcterms:created>
  <dcterms:modified xsi:type="dcterms:W3CDTF">2020-03-20T12:22:00Z</dcterms:modified>
</cp:coreProperties>
</file>